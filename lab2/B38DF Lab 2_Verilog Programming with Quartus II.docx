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DEC61" w14:textId="77777777" w:rsidR="001139EF" w:rsidRPr="00504895" w:rsidRDefault="001139EF" w:rsidP="001139EF">
      <w:pPr>
        <w:jc w:val="center"/>
        <w:rPr>
          <w:rFonts w:ascii="Arial" w:hAnsi="Arial" w:cs="Arial"/>
          <w:color w:val="FF0000"/>
          <w:sz w:val="24"/>
          <w:szCs w:val="24"/>
          <w:u w:val="single"/>
        </w:rPr>
      </w:pPr>
      <w:r w:rsidRPr="00504895">
        <w:rPr>
          <w:rFonts w:ascii="Arial" w:hAnsi="Arial" w:cs="Arial"/>
          <w:b/>
          <w:bCs/>
          <w:color w:val="0070C0"/>
          <w:sz w:val="24"/>
          <w:szCs w:val="24"/>
          <w:u w:val="single"/>
        </w:rPr>
        <w:t>B38DF</w:t>
      </w:r>
      <w:r w:rsidRPr="00504895">
        <w:rPr>
          <w:rFonts w:ascii="Arial" w:hAnsi="Arial" w:cs="Arial"/>
          <w:color w:val="0070C0"/>
          <w:sz w:val="24"/>
          <w:szCs w:val="24"/>
          <w:u w:val="single"/>
        </w:rPr>
        <w:t xml:space="preserve"> Computer Architecture and Embedded Systems</w:t>
      </w:r>
      <w:r w:rsidRPr="00504895">
        <w:rPr>
          <w:rFonts w:ascii="Arial" w:hAnsi="Arial" w:cs="Arial"/>
          <w:color w:val="FF0000"/>
          <w:sz w:val="24"/>
          <w:szCs w:val="24"/>
          <w:u w:val="single"/>
        </w:rPr>
        <w:t xml:space="preserve"> </w:t>
      </w:r>
    </w:p>
    <w:p w14:paraId="7331FBC9" w14:textId="77777777" w:rsidR="001139EF" w:rsidRPr="00504895" w:rsidRDefault="001139EF" w:rsidP="001139EF">
      <w:pPr>
        <w:jc w:val="right"/>
        <w:rPr>
          <w:rFonts w:ascii="Arial" w:hAnsi="Arial" w:cs="Arial"/>
          <w:color w:val="FF0000"/>
          <w:sz w:val="24"/>
          <w:szCs w:val="24"/>
          <w:u w:val="single"/>
        </w:rPr>
      </w:pPr>
      <w:r w:rsidRPr="00504895">
        <w:rPr>
          <w:rFonts w:ascii="Arial" w:hAnsi="Arial" w:cs="Arial"/>
          <w:b/>
          <w:bCs/>
          <w:color w:val="FF0000"/>
          <w:sz w:val="24"/>
          <w:szCs w:val="24"/>
          <w:u w:val="single"/>
        </w:rPr>
        <w:t>Total Marks (100)</w:t>
      </w:r>
    </w:p>
    <w:p w14:paraId="5F9530D9" w14:textId="373B73F9" w:rsidR="001139EF" w:rsidRPr="00504895" w:rsidRDefault="001139EF" w:rsidP="001139EF">
      <w:pPr>
        <w:jc w:val="center"/>
        <w:rPr>
          <w:rFonts w:ascii="Arial" w:hAnsi="Arial" w:cs="Arial"/>
          <w:color w:val="00B050"/>
          <w:sz w:val="24"/>
          <w:szCs w:val="24"/>
          <w:u w:val="single"/>
        </w:rPr>
      </w:pPr>
      <w:r w:rsidRPr="00504895">
        <w:rPr>
          <w:rFonts w:ascii="Arial" w:hAnsi="Arial" w:cs="Arial"/>
          <w:color w:val="00B050"/>
          <w:sz w:val="24"/>
          <w:szCs w:val="24"/>
          <w:u w:val="single"/>
        </w:rPr>
        <w:t>Lab 2 – Verilog Programming using Quartus II</w:t>
      </w:r>
      <w:ins w:id="0" w:author="Erden, Mustafa Suphi" w:date="2020-09-24T12:59:00Z">
        <w:r w:rsidRPr="00504895">
          <w:rPr>
            <w:rFonts w:ascii="Arial" w:hAnsi="Arial" w:cs="Arial"/>
            <w:color w:val="00B050"/>
            <w:sz w:val="24"/>
            <w:szCs w:val="24"/>
            <w:u w:val="single"/>
          </w:rPr>
          <w:t xml:space="preserve"> </w:t>
        </w:r>
      </w:ins>
    </w:p>
    <w:p w14:paraId="797FE525" w14:textId="77777777" w:rsidR="001139EF" w:rsidRPr="00504895" w:rsidRDefault="001139EF" w:rsidP="001139EF">
      <w:pPr>
        <w:jc w:val="both"/>
        <w:rPr>
          <w:rFonts w:ascii="Arial" w:hAnsi="Arial" w:cs="Arial"/>
          <w:b/>
          <w:bCs/>
          <w:sz w:val="24"/>
          <w:szCs w:val="24"/>
          <w:u w:val="single"/>
        </w:rPr>
      </w:pPr>
    </w:p>
    <w:p w14:paraId="3A86C75C" w14:textId="77777777" w:rsidR="001139EF" w:rsidRPr="00504895" w:rsidRDefault="001139EF" w:rsidP="001139EF">
      <w:pPr>
        <w:jc w:val="both"/>
        <w:rPr>
          <w:rFonts w:ascii="Arial" w:hAnsi="Arial" w:cs="Arial"/>
          <w:b/>
          <w:bCs/>
          <w:sz w:val="24"/>
          <w:szCs w:val="24"/>
          <w:u w:val="single"/>
        </w:rPr>
      </w:pPr>
      <w:r w:rsidRPr="00504895">
        <w:rPr>
          <w:rFonts w:ascii="Arial" w:hAnsi="Arial" w:cs="Arial"/>
          <w:b/>
          <w:bCs/>
          <w:sz w:val="24"/>
          <w:szCs w:val="24"/>
          <w:u w:val="single"/>
        </w:rPr>
        <w:t>Part 1: Introduction</w:t>
      </w:r>
    </w:p>
    <w:p w14:paraId="24DF6E06" w14:textId="306EA6CA" w:rsidR="001139EF" w:rsidRPr="00504895" w:rsidRDefault="001139EF" w:rsidP="001139EF">
      <w:pPr>
        <w:spacing w:line="276" w:lineRule="auto"/>
        <w:jc w:val="both"/>
        <w:rPr>
          <w:rFonts w:ascii="Arial" w:hAnsi="Arial" w:cs="Arial"/>
          <w:sz w:val="24"/>
          <w:szCs w:val="24"/>
        </w:rPr>
      </w:pPr>
      <w:r w:rsidRPr="00504895">
        <w:rPr>
          <w:rFonts w:ascii="Arial" w:hAnsi="Arial" w:cs="Arial"/>
          <w:sz w:val="24"/>
          <w:szCs w:val="24"/>
        </w:rPr>
        <w:t>In this lab, we are going to look at how to design and implement different types of combinational and sequential circuits using Verilog language. You will be introduced to design concepts such as design entry, compilation, and simulation. This lab consists of f</w:t>
      </w:r>
      <w:r w:rsidR="003543BA">
        <w:rPr>
          <w:rFonts w:ascii="Arial" w:hAnsi="Arial" w:cs="Arial"/>
          <w:sz w:val="24"/>
          <w:szCs w:val="24"/>
        </w:rPr>
        <w:t>ive</w:t>
      </w:r>
      <w:r w:rsidRPr="00504895">
        <w:rPr>
          <w:rFonts w:ascii="Arial" w:hAnsi="Arial" w:cs="Arial"/>
          <w:sz w:val="24"/>
          <w:szCs w:val="24"/>
        </w:rPr>
        <w:t xml:space="preserve"> problems. You will need to do the Verilog programming, compile, and simulate your code using Quartus II software.</w:t>
      </w:r>
    </w:p>
    <w:p w14:paraId="5F9AE545" w14:textId="7D0B2CF2" w:rsidR="001139EF" w:rsidRPr="00504895" w:rsidRDefault="001139EF" w:rsidP="001139EF">
      <w:pPr>
        <w:spacing w:line="276" w:lineRule="auto"/>
        <w:jc w:val="both"/>
        <w:rPr>
          <w:rFonts w:ascii="Arial" w:hAnsi="Arial" w:cs="Arial"/>
          <w:sz w:val="24"/>
          <w:szCs w:val="24"/>
        </w:rPr>
      </w:pPr>
    </w:p>
    <w:p w14:paraId="7960D3ED" w14:textId="1DF4887E" w:rsidR="00553216" w:rsidRPr="00504895" w:rsidRDefault="001139EF" w:rsidP="00B65DB6">
      <w:pPr>
        <w:jc w:val="both"/>
        <w:rPr>
          <w:rFonts w:ascii="Arial" w:hAnsi="Arial" w:cs="Arial"/>
          <w:b/>
          <w:bCs/>
          <w:sz w:val="24"/>
          <w:szCs w:val="24"/>
          <w:u w:val="single"/>
        </w:rPr>
      </w:pPr>
      <w:r w:rsidRPr="00504895">
        <w:rPr>
          <w:rFonts w:ascii="Arial" w:hAnsi="Arial" w:cs="Arial"/>
          <w:b/>
          <w:bCs/>
          <w:sz w:val="24"/>
          <w:szCs w:val="24"/>
          <w:u w:val="single"/>
        </w:rPr>
        <w:t>Part 2: Design of Digital Circuits Using Verilog</w:t>
      </w:r>
    </w:p>
    <w:p w14:paraId="492500B2" w14:textId="20017145" w:rsidR="00C2522E" w:rsidRPr="00504895" w:rsidRDefault="00353252" w:rsidP="00B65DB6">
      <w:pPr>
        <w:jc w:val="both"/>
        <w:rPr>
          <w:rFonts w:ascii="Arial" w:hAnsi="Arial" w:cs="Arial"/>
          <w:sz w:val="24"/>
          <w:szCs w:val="24"/>
        </w:rPr>
      </w:pPr>
      <w:r w:rsidRPr="00504895">
        <w:rPr>
          <w:rFonts w:ascii="Arial" w:hAnsi="Arial" w:cs="Arial"/>
          <w:sz w:val="24"/>
          <w:szCs w:val="24"/>
        </w:rPr>
        <w:t>For each of the problem, you will have to produce the Verilog code, and the simulation waveform</w:t>
      </w:r>
      <w:r w:rsidR="00504895" w:rsidRPr="00504895">
        <w:rPr>
          <w:rFonts w:ascii="Arial" w:hAnsi="Arial" w:cs="Arial"/>
          <w:sz w:val="24"/>
          <w:szCs w:val="24"/>
        </w:rPr>
        <w:t xml:space="preserve"> to demonstrate that your Verilog code works correctly.</w:t>
      </w:r>
    </w:p>
    <w:p w14:paraId="7C5F7F29" w14:textId="77777777" w:rsidR="00504895" w:rsidRPr="00504895" w:rsidRDefault="00504895" w:rsidP="00B65DB6">
      <w:pPr>
        <w:jc w:val="both"/>
        <w:rPr>
          <w:rFonts w:ascii="Arial" w:hAnsi="Arial" w:cs="Arial"/>
          <w:sz w:val="24"/>
          <w:szCs w:val="24"/>
        </w:rPr>
      </w:pPr>
    </w:p>
    <w:p w14:paraId="166B6ABE" w14:textId="31EAB17F" w:rsidR="002E54C6" w:rsidRPr="00504895" w:rsidRDefault="00553216" w:rsidP="00553216">
      <w:pPr>
        <w:jc w:val="both"/>
        <w:rPr>
          <w:rFonts w:ascii="Arial" w:hAnsi="Arial" w:cs="Arial"/>
          <w:sz w:val="24"/>
          <w:szCs w:val="24"/>
        </w:rPr>
      </w:pPr>
      <w:r w:rsidRPr="00504895">
        <w:rPr>
          <w:rFonts w:ascii="Arial" w:hAnsi="Arial" w:cs="Arial"/>
          <w:b/>
          <w:sz w:val="24"/>
          <w:szCs w:val="24"/>
        </w:rPr>
        <w:t>Problem 1</w:t>
      </w:r>
      <w:r w:rsidRPr="00504895">
        <w:rPr>
          <w:rFonts w:ascii="Arial" w:hAnsi="Arial" w:cs="Arial"/>
          <w:sz w:val="24"/>
          <w:szCs w:val="24"/>
        </w:rPr>
        <w:t xml:space="preserve">  </w:t>
      </w:r>
    </w:p>
    <w:p w14:paraId="5FDE4682" w14:textId="76AD59DD" w:rsidR="00C64535" w:rsidRPr="00504895" w:rsidRDefault="00553216" w:rsidP="00B65DB6">
      <w:pPr>
        <w:jc w:val="both"/>
        <w:rPr>
          <w:rFonts w:ascii="Arial" w:hAnsi="Arial" w:cs="Arial"/>
          <w:sz w:val="24"/>
          <w:szCs w:val="24"/>
        </w:rPr>
      </w:pPr>
      <w:r w:rsidRPr="00504895">
        <w:rPr>
          <w:rFonts w:ascii="Arial" w:hAnsi="Arial" w:cs="Arial"/>
          <w:sz w:val="24"/>
          <w:szCs w:val="24"/>
        </w:rPr>
        <w:t xml:space="preserve">Write a Verilog HDL module called minority. It receives three inputs, </w:t>
      </w:r>
      <w:r w:rsidRPr="00504895">
        <w:rPr>
          <w:rFonts w:ascii="Arial" w:hAnsi="Arial" w:cs="Arial"/>
          <w:b/>
          <w:sz w:val="24"/>
          <w:szCs w:val="24"/>
        </w:rPr>
        <w:t>a</w:t>
      </w:r>
      <w:r w:rsidRPr="00504895">
        <w:rPr>
          <w:rFonts w:ascii="Arial" w:hAnsi="Arial" w:cs="Arial"/>
          <w:sz w:val="24"/>
          <w:szCs w:val="24"/>
        </w:rPr>
        <w:t xml:space="preserve">, </w:t>
      </w:r>
      <w:r w:rsidRPr="00504895">
        <w:rPr>
          <w:rFonts w:ascii="Arial" w:hAnsi="Arial" w:cs="Arial"/>
          <w:b/>
          <w:sz w:val="24"/>
          <w:szCs w:val="24"/>
        </w:rPr>
        <w:t>b</w:t>
      </w:r>
      <w:r w:rsidRPr="00504895">
        <w:rPr>
          <w:rFonts w:ascii="Arial" w:hAnsi="Arial" w:cs="Arial"/>
          <w:sz w:val="24"/>
          <w:szCs w:val="24"/>
        </w:rPr>
        <w:t xml:space="preserve">, and </w:t>
      </w:r>
      <w:r w:rsidRPr="00504895">
        <w:rPr>
          <w:rFonts w:ascii="Arial" w:hAnsi="Arial" w:cs="Arial"/>
          <w:b/>
          <w:sz w:val="24"/>
          <w:szCs w:val="24"/>
        </w:rPr>
        <w:t>c</w:t>
      </w:r>
      <w:r w:rsidRPr="00504895">
        <w:rPr>
          <w:rFonts w:ascii="Arial" w:hAnsi="Arial" w:cs="Arial"/>
          <w:sz w:val="24"/>
          <w:szCs w:val="24"/>
        </w:rPr>
        <w:t xml:space="preserve">. It produces one output, </w:t>
      </w:r>
      <w:r w:rsidRPr="00504895">
        <w:rPr>
          <w:rFonts w:ascii="Arial" w:hAnsi="Arial" w:cs="Arial"/>
          <w:b/>
          <w:sz w:val="24"/>
          <w:szCs w:val="24"/>
        </w:rPr>
        <w:t>y</w:t>
      </w:r>
      <w:r w:rsidRPr="00504895">
        <w:rPr>
          <w:rFonts w:ascii="Arial" w:hAnsi="Arial" w:cs="Arial"/>
          <w:sz w:val="24"/>
          <w:szCs w:val="24"/>
        </w:rPr>
        <w:t>, that is TRUE if at least two of the inputs are FALSE. Use Quartus II functional simulation for simulating your circuit and demonstrat</w:t>
      </w:r>
      <w:r w:rsidR="00725367" w:rsidRPr="00504895">
        <w:rPr>
          <w:rFonts w:ascii="Arial" w:hAnsi="Arial" w:cs="Arial"/>
          <w:sz w:val="24"/>
          <w:szCs w:val="24"/>
        </w:rPr>
        <w:t>e</w:t>
      </w:r>
      <w:r w:rsidRPr="00504895">
        <w:rPr>
          <w:rFonts w:ascii="Arial" w:hAnsi="Arial" w:cs="Arial"/>
          <w:sz w:val="24"/>
          <w:szCs w:val="24"/>
        </w:rPr>
        <w:t xml:space="preserve"> its correct work</w:t>
      </w:r>
      <w:r w:rsidR="00725367" w:rsidRPr="00504895">
        <w:rPr>
          <w:rFonts w:ascii="Arial" w:hAnsi="Arial" w:cs="Arial"/>
          <w:sz w:val="24"/>
          <w:szCs w:val="24"/>
        </w:rPr>
        <w:t>ing</w:t>
      </w:r>
      <w:r w:rsidRPr="00504895">
        <w:rPr>
          <w:rFonts w:ascii="Arial" w:hAnsi="Arial" w:cs="Arial"/>
          <w:sz w:val="24"/>
          <w:szCs w:val="24"/>
        </w:rPr>
        <w:t xml:space="preserve">. </w:t>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r>
      <w:r w:rsidR="00353252" w:rsidRPr="00504895">
        <w:rPr>
          <w:rFonts w:ascii="Arial" w:hAnsi="Arial" w:cs="Arial"/>
          <w:sz w:val="24"/>
          <w:szCs w:val="24"/>
        </w:rPr>
        <w:tab/>
        <w:t xml:space="preserve">         </w:t>
      </w:r>
      <w:r w:rsidRPr="00504895">
        <w:rPr>
          <w:rFonts w:ascii="Arial" w:hAnsi="Arial" w:cs="Arial"/>
          <w:b/>
          <w:sz w:val="24"/>
          <w:szCs w:val="24"/>
        </w:rPr>
        <w:t>[</w:t>
      </w:r>
      <w:r w:rsidR="00353252" w:rsidRPr="00504895">
        <w:rPr>
          <w:rFonts w:ascii="Arial" w:hAnsi="Arial" w:cs="Arial"/>
          <w:b/>
          <w:sz w:val="24"/>
          <w:szCs w:val="24"/>
        </w:rPr>
        <w:t>15</w:t>
      </w:r>
      <w:r w:rsidRPr="00504895">
        <w:rPr>
          <w:rFonts w:ascii="Arial" w:hAnsi="Arial" w:cs="Arial"/>
          <w:b/>
          <w:sz w:val="24"/>
          <w:szCs w:val="24"/>
        </w:rPr>
        <w:t xml:space="preserve"> marks]</w:t>
      </w:r>
    </w:p>
    <w:p w14:paraId="1110C15D" w14:textId="77777777" w:rsidR="00215A8F" w:rsidRPr="00504895" w:rsidRDefault="00215A8F" w:rsidP="009F3B84">
      <w:pPr>
        <w:jc w:val="both"/>
        <w:rPr>
          <w:rFonts w:ascii="Arial" w:hAnsi="Arial" w:cs="Arial"/>
          <w:b/>
          <w:sz w:val="24"/>
          <w:szCs w:val="24"/>
        </w:rPr>
      </w:pPr>
    </w:p>
    <w:p w14:paraId="26E525CD" w14:textId="3E7B77C9" w:rsidR="00504895" w:rsidRDefault="0012292D" w:rsidP="00353252">
      <w:pPr>
        <w:jc w:val="both"/>
        <w:rPr>
          <w:rFonts w:ascii="Arial" w:hAnsi="Arial" w:cs="Arial"/>
          <w:sz w:val="24"/>
          <w:szCs w:val="24"/>
        </w:rPr>
      </w:pPr>
      <w:r w:rsidRPr="00504895">
        <w:rPr>
          <w:rFonts w:ascii="Arial" w:hAnsi="Arial" w:cs="Arial"/>
          <w:b/>
          <w:sz w:val="24"/>
          <w:szCs w:val="24"/>
        </w:rPr>
        <w:t xml:space="preserve">Problem </w:t>
      </w:r>
      <w:r w:rsidR="00553216" w:rsidRPr="00504895">
        <w:rPr>
          <w:rFonts w:ascii="Arial" w:hAnsi="Arial" w:cs="Arial"/>
          <w:b/>
          <w:sz w:val="24"/>
          <w:szCs w:val="24"/>
        </w:rPr>
        <w:t>2</w:t>
      </w:r>
    </w:p>
    <w:p w14:paraId="5A3A1728" w14:textId="27D38BEC" w:rsidR="00C64535" w:rsidRPr="00504895" w:rsidRDefault="00B65DB6" w:rsidP="00353252">
      <w:pPr>
        <w:jc w:val="both"/>
        <w:rPr>
          <w:rFonts w:ascii="Arial" w:hAnsi="Arial" w:cs="Arial"/>
          <w:sz w:val="24"/>
          <w:szCs w:val="24"/>
        </w:rPr>
      </w:pPr>
      <w:r w:rsidRPr="00504895">
        <w:rPr>
          <w:rFonts w:ascii="Arial" w:hAnsi="Arial" w:cs="Arial"/>
          <w:sz w:val="24"/>
          <w:szCs w:val="24"/>
        </w:rPr>
        <w:t xml:space="preserve">Given an 8-bit bus, </w:t>
      </w:r>
      <w:r w:rsidR="009825EA" w:rsidRPr="00504895">
        <w:rPr>
          <w:rFonts w:ascii="Arial" w:hAnsi="Arial" w:cs="Arial"/>
          <w:sz w:val="24"/>
          <w:szCs w:val="24"/>
        </w:rPr>
        <w:t>the task is</w:t>
      </w:r>
      <w:r w:rsidRPr="00504895">
        <w:rPr>
          <w:rFonts w:ascii="Arial" w:hAnsi="Arial" w:cs="Arial"/>
          <w:sz w:val="24"/>
          <w:szCs w:val="24"/>
          <w:shd w:val="clear" w:color="auto" w:fill="FFFFFF"/>
        </w:rPr>
        <w:t xml:space="preserve"> to </w:t>
      </w:r>
      <w:r w:rsidR="009825EA" w:rsidRPr="00504895">
        <w:rPr>
          <w:rFonts w:ascii="Arial" w:hAnsi="Arial" w:cs="Arial"/>
          <w:sz w:val="24"/>
          <w:szCs w:val="24"/>
          <w:shd w:val="clear" w:color="auto" w:fill="FFFFFF"/>
        </w:rPr>
        <w:t xml:space="preserve">use Verilog to </w:t>
      </w:r>
      <w:r w:rsidRPr="00504895">
        <w:rPr>
          <w:rFonts w:ascii="Arial" w:hAnsi="Arial" w:cs="Arial"/>
          <w:sz w:val="24"/>
          <w:szCs w:val="24"/>
          <w:shd w:val="clear" w:color="auto" w:fill="FFFFFF"/>
        </w:rPr>
        <w:t xml:space="preserve">build an encoder that can identify the location of the first '1' in </w:t>
      </w:r>
      <w:r w:rsidR="009825EA" w:rsidRPr="00504895">
        <w:rPr>
          <w:rFonts w:ascii="Arial" w:hAnsi="Arial" w:cs="Arial"/>
          <w:sz w:val="24"/>
          <w:szCs w:val="24"/>
          <w:shd w:val="clear" w:color="auto" w:fill="FFFFFF"/>
        </w:rPr>
        <w:t>the bus</w:t>
      </w:r>
      <w:r w:rsidR="00A9142B">
        <w:rPr>
          <w:rFonts w:ascii="Arial" w:hAnsi="Arial" w:cs="Arial"/>
          <w:sz w:val="24"/>
          <w:szCs w:val="24"/>
          <w:shd w:val="clear" w:color="auto" w:fill="FFFFFF"/>
        </w:rPr>
        <w:t>, starting from the most significant bit (MSB)</w:t>
      </w:r>
      <w:r w:rsidR="009825EA" w:rsidRPr="00504895">
        <w:rPr>
          <w:rFonts w:ascii="Arial" w:hAnsi="Arial" w:cs="Arial"/>
          <w:sz w:val="24"/>
          <w:szCs w:val="24"/>
          <w:shd w:val="clear" w:color="auto" w:fill="FFFFFF"/>
        </w:rPr>
        <w:t>. For example, if the input is [0 0 1 0 1 1], then the logic should return 3</w:t>
      </w:r>
      <w:r w:rsidR="0012292D" w:rsidRPr="00504895">
        <w:rPr>
          <w:rFonts w:ascii="Arial" w:hAnsi="Arial" w:cs="Arial"/>
          <w:sz w:val="24"/>
          <w:szCs w:val="24"/>
        </w:rPr>
        <w:t xml:space="preserve">. </w:t>
      </w:r>
      <w:r w:rsidR="009825EA" w:rsidRPr="00504895">
        <w:rPr>
          <w:rFonts w:ascii="Arial" w:hAnsi="Arial" w:cs="Arial"/>
          <w:sz w:val="24"/>
          <w:szCs w:val="24"/>
        </w:rPr>
        <w:t>(Hint: you can use a for loop, but probably a simple</w:t>
      </w:r>
      <w:r w:rsidR="00805CD1" w:rsidRPr="00504895">
        <w:rPr>
          <w:rFonts w:ascii="Arial" w:hAnsi="Arial" w:cs="Arial"/>
          <w:sz w:val="24"/>
          <w:szCs w:val="24"/>
        </w:rPr>
        <w:t>r</w:t>
      </w:r>
      <w:r w:rsidR="009825EA" w:rsidRPr="00504895">
        <w:rPr>
          <w:rFonts w:ascii="Arial" w:hAnsi="Arial" w:cs="Arial"/>
          <w:sz w:val="24"/>
          <w:szCs w:val="24"/>
        </w:rPr>
        <w:t xml:space="preserve"> solution can be achieved with </w:t>
      </w:r>
      <w:proofErr w:type="spellStart"/>
      <w:r w:rsidR="009825EA" w:rsidRPr="00504895">
        <w:rPr>
          <w:rFonts w:ascii="Arial" w:hAnsi="Arial" w:cs="Arial"/>
          <w:sz w:val="24"/>
          <w:szCs w:val="24"/>
        </w:rPr>
        <w:t>casez</w:t>
      </w:r>
      <w:proofErr w:type="spellEnd"/>
      <w:r w:rsidR="009825EA" w:rsidRPr="00504895">
        <w:rPr>
          <w:rFonts w:ascii="Arial" w:hAnsi="Arial" w:cs="Arial"/>
          <w:sz w:val="24"/>
          <w:szCs w:val="24"/>
        </w:rPr>
        <w:t>.)</w:t>
      </w:r>
      <w:r w:rsidR="00353252" w:rsidRPr="00504895">
        <w:rPr>
          <w:rFonts w:ascii="Arial" w:hAnsi="Arial" w:cs="Arial"/>
          <w:sz w:val="24"/>
          <w:szCs w:val="24"/>
        </w:rPr>
        <w:t xml:space="preserve">                                                       </w:t>
      </w:r>
      <w:r w:rsidR="003543BA">
        <w:rPr>
          <w:rFonts w:ascii="Arial" w:hAnsi="Arial" w:cs="Arial"/>
          <w:sz w:val="24"/>
          <w:szCs w:val="24"/>
        </w:rPr>
        <w:t xml:space="preserve">                         </w:t>
      </w:r>
      <w:r w:rsidR="009825EA" w:rsidRPr="00504895">
        <w:rPr>
          <w:rFonts w:ascii="Arial" w:hAnsi="Arial" w:cs="Arial"/>
          <w:sz w:val="24"/>
          <w:szCs w:val="24"/>
        </w:rPr>
        <w:t xml:space="preserve"> </w:t>
      </w:r>
      <w:r w:rsidR="00290D02" w:rsidRPr="00504895">
        <w:rPr>
          <w:rFonts w:ascii="Arial" w:hAnsi="Arial" w:cs="Arial"/>
          <w:b/>
          <w:sz w:val="24"/>
          <w:szCs w:val="24"/>
        </w:rPr>
        <w:t>[</w:t>
      </w:r>
      <w:r w:rsidR="00353252" w:rsidRPr="00504895">
        <w:rPr>
          <w:rFonts w:ascii="Arial" w:hAnsi="Arial" w:cs="Arial"/>
          <w:b/>
          <w:sz w:val="24"/>
          <w:szCs w:val="24"/>
        </w:rPr>
        <w:t>15</w:t>
      </w:r>
      <w:r w:rsidR="00290D02" w:rsidRPr="00504895">
        <w:rPr>
          <w:rFonts w:ascii="Arial" w:hAnsi="Arial" w:cs="Arial"/>
          <w:b/>
          <w:sz w:val="24"/>
          <w:szCs w:val="24"/>
        </w:rPr>
        <w:t xml:space="preserve"> mark</w:t>
      </w:r>
      <w:r w:rsidR="00353252" w:rsidRPr="00504895">
        <w:rPr>
          <w:rFonts w:ascii="Arial" w:hAnsi="Arial" w:cs="Arial"/>
          <w:b/>
          <w:sz w:val="24"/>
          <w:szCs w:val="24"/>
        </w:rPr>
        <w:t>s</w:t>
      </w:r>
      <w:r w:rsidR="00290D02" w:rsidRPr="00504895">
        <w:rPr>
          <w:rFonts w:ascii="Arial" w:hAnsi="Arial" w:cs="Arial"/>
          <w:b/>
          <w:sz w:val="24"/>
          <w:szCs w:val="24"/>
        </w:rPr>
        <w:t>]</w:t>
      </w:r>
    </w:p>
    <w:p w14:paraId="77912A87" w14:textId="77777777" w:rsidR="00C64535" w:rsidRPr="00504895" w:rsidRDefault="00C64535">
      <w:pPr>
        <w:rPr>
          <w:rFonts w:ascii="Arial" w:hAnsi="Arial" w:cs="Arial"/>
          <w:sz w:val="24"/>
          <w:szCs w:val="24"/>
        </w:rPr>
      </w:pPr>
    </w:p>
    <w:p w14:paraId="075EA147" w14:textId="77777777" w:rsidR="00504895" w:rsidRDefault="00290D02" w:rsidP="009F3B84">
      <w:pPr>
        <w:jc w:val="both"/>
        <w:rPr>
          <w:rFonts w:ascii="Arial" w:hAnsi="Arial" w:cs="Arial"/>
          <w:b/>
          <w:sz w:val="24"/>
          <w:szCs w:val="24"/>
        </w:rPr>
      </w:pPr>
      <w:r w:rsidRPr="00504895">
        <w:rPr>
          <w:rFonts w:ascii="Arial" w:hAnsi="Arial" w:cs="Arial"/>
          <w:b/>
          <w:sz w:val="24"/>
          <w:szCs w:val="24"/>
        </w:rPr>
        <w:t xml:space="preserve">Problem </w:t>
      </w:r>
      <w:r w:rsidR="00553216" w:rsidRPr="00504895">
        <w:rPr>
          <w:rFonts w:ascii="Arial" w:hAnsi="Arial" w:cs="Arial"/>
          <w:b/>
          <w:sz w:val="24"/>
          <w:szCs w:val="24"/>
        </w:rPr>
        <w:t>3</w:t>
      </w:r>
    </w:p>
    <w:p w14:paraId="46215317" w14:textId="081DA8FD" w:rsidR="00290D02" w:rsidRPr="00504895" w:rsidRDefault="00805CD1" w:rsidP="009F3B84">
      <w:pPr>
        <w:jc w:val="both"/>
        <w:rPr>
          <w:rFonts w:ascii="Arial" w:hAnsi="Arial" w:cs="Arial"/>
          <w:b/>
          <w:sz w:val="24"/>
          <w:szCs w:val="24"/>
        </w:rPr>
      </w:pPr>
      <w:r w:rsidRPr="00504895">
        <w:rPr>
          <w:rFonts w:ascii="Arial" w:hAnsi="Arial" w:cs="Arial"/>
          <w:sz w:val="24"/>
          <w:szCs w:val="24"/>
        </w:rPr>
        <w:t xml:space="preserve">A parity check is a core component of </w:t>
      </w:r>
      <w:r w:rsidR="008F21A5" w:rsidRPr="00504895">
        <w:rPr>
          <w:rFonts w:ascii="Arial" w:hAnsi="Arial" w:cs="Arial"/>
          <w:sz w:val="24"/>
          <w:szCs w:val="24"/>
        </w:rPr>
        <w:t>the H</w:t>
      </w:r>
      <w:r w:rsidRPr="00504895">
        <w:rPr>
          <w:rFonts w:ascii="Arial" w:hAnsi="Arial" w:cs="Arial"/>
          <w:sz w:val="24"/>
          <w:szCs w:val="24"/>
        </w:rPr>
        <w:t>amming error</w:t>
      </w:r>
      <w:r w:rsidR="008F21A5" w:rsidRPr="00504895">
        <w:rPr>
          <w:rFonts w:ascii="Arial" w:hAnsi="Arial" w:cs="Arial"/>
          <w:sz w:val="24"/>
          <w:szCs w:val="24"/>
        </w:rPr>
        <w:t>-</w:t>
      </w:r>
      <w:r w:rsidRPr="00504895">
        <w:rPr>
          <w:rFonts w:ascii="Arial" w:hAnsi="Arial" w:cs="Arial"/>
          <w:sz w:val="24"/>
          <w:szCs w:val="24"/>
        </w:rPr>
        <w:t>correcti</w:t>
      </w:r>
      <w:r w:rsidR="008F21A5" w:rsidRPr="00504895">
        <w:rPr>
          <w:rFonts w:ascii="Arial" w:hAnsi="Arial" w:cs="Arial"/>
          <w:sz w:val="24"/>
          <w:szCs w:val="24"/>
        </w:rPr>
        <w:t>ng codes.</w:t>
      </w:r>
      <w:r w:rsidRPr="00504895">
        <w:rPr>
          <w:rFonts w:ascii="Arial" w:hAnsi="Arial" w:cs="Arial"/>
          <w:sz w:val="24"/>
          <w:szCs w:val="24"/>
        </w:rPr>
        <w:t xml:space="preserve"> </w:t>
      </w:r>
      <w:r w:rsidR="008F21A5" w:rsidRPr="00504895">
        <w:rPr>
          <w:rFonts w:ascii="Arial" w:hAnsi="Arial" w:cs="Arial"/>
          <w:color w:val="000000"/>
          <w:sz w:val="24"/>
          <w:szCs w:val="24"/>
        </w:rPr>
        <w:t xml:space="preserve">An even/odd parity checker can be implemented as an FSM that receives bit sequence as input and generates </w:t>
      </w:r>
      <w:r w:rsidR="00725367" w:rsidRPr="00504895">
        <w:rPr>
          <w:rFonts w:ascii="Arial" w:hAnsi="Arial" w:cs="Arial"/>
          <w:color w:val="000000"/>
          <w:sz w:val="24"/>
          <w:szCs w:val="24"/>
        </w:rPr>
        <w:t xml:space="preserve">a </w:t>
      </w:r>
      <w:r w:rsidR="008F21A5" w:rsidRPr="00504895">
        <w:rPr>
          <w:rFonts w:ascii="Arial" w:hAnsi="Arial" w:cs="Arial"/>
          <w:color w:val="000000"/>
          <w:sz w:val="24"/>
          <w:szCs w:val="24"/>
        </w:rPr>
        <w:t>1 if the number of 1's received so far is even, or 0 otherwise. For example, if the input stream is 0110100101...., then the corresponding output stream of an even parity checker is 1011000110....</w:t>
      </w:r>
      <w:r w:rsidR="008F21A5" w:rsidRPr="00504895">
        <w:rPr>
          <w:rFonts w:ascii="Arial" w:hAnsi="Arial" w:cs="Arial"/>
          <w:sz w:val="24"/>
          <w:szCs w:val="24"/>
        </w:rPr>
        <w:t xml:space="preserve"> </w:t>
      </w:r>
      <w:r w:rsidR="00353252" w:rsidRPr="00504895">
        <w:rPr>
          <w:rFonts w:ascii="Arial" w:hAnsi="Arial" w:cs="Arial"/>
          <w:sz w:val="24"/>
          <w:szCs w:val="24"/>
        </w:rPr>
        <w:t>Based on the</w:t>
      </w:r>
      <w:r w:rsidR="008F21A5" w:rsidRPr="00504895">
        <w:rPr>
          <w:rFonts w:ascii="Arial" w:hAnsi="Arial" w:cs="Arial"/>
          <w:sz w:val="24"/>
          <w:szCs w:val="24"/>
        </w:rPr>
        <w:t xml:space="preserve"> parity checker FSM </w:t>
      </w:r>
      <w:r w:rsidR="00504895" w:rsidRPr="00504895">
        <w:rPr>
          <w:rFonts w:ascii="Arial" w:hAnsi="Arial" w:cs="Arial"/>
          <w:sz w:val="24"/>
          <w:szCs w:val="24"/>
        </w:rPr>
        <w:t xml:space="preserve">shown in Figure Q3, </w:t>
      </w:r>
      <w:r w:rsidR="008F21A5" w:rsidRPr="00504895">
        <w:rPr>
          <w:rFonts w:ascii="Arial" w:hAnsi="Arial" w:cs="Arial"/>
          <w:sz w:val="24"/>
          <w:szCs w:val="24"/>
        </w:rPr>
        <w:t xml:space="preserve">implement </w:t>
      </w:r>
      <w:r w:rsidR="00504895" w:rsidRPr="00504895">
        <w:rPr>
          <w:rFonts w:ascii="Arial" w:hAnsi="Arial" w:cs="Arial"/>
          <w:sz w:val="24"/>
          <w:szCs w:val="24"/>
        </w:rPr>
        <w:t>the parity checker in</w:t>
      </w:r>
      <w:r w:rsidR="008F21A5" w:rsidRPr="00504895">
        <w:rPr>
          <w:rFonts w:ascii="Arial" w:hAnsi="Arial" w:cs="Arial"/>
          <w:sz w:val="24"/>
          <w:szCs w:val="24"/>
        </w:rPr>
        <w:t xml:space="preserve"> Verilog.</w:t>
      </w:r>
      <w:r w:rsidR="00504895">
        <w:rPr>
          <w:rFonts w:ascii="Arial" w:hAnsi="Arial" w:cs="Arial"/>
          <w:sz w:val="24"/>
          <w:szCs w:val="24"/>
        </w:rPr>
        <w:t xml:space="preserve">                     </w:t>
      </w:r>
      <w:r w:rsidR="00290D02" w:rsidRPr="00504895">
        <w:rPr>
          <w:rFonts w:ascii="Arial" w:hAnsi="Arial" w:cs="Arial"/>
          <w:b/>
          <w:sz w:val="24"/>
          <w:szCs w:val="24"/>
        </w:rPr>
        <w:t>[2</w:t>
      </w:r>
      <w:r w:rsidR="00353252" w:rsidRPr="00504895">
        <w:rPr>
          <w:rFonts w:ascii="Arial" w:hAnsi="Arial" w:cs="Arial"/>
          <w:b/>
          <w:sz w:val="24"/>
          <w:szCs w:val="24"/>
        </w:rPr>
        <w:t>0</w:t>
      </w:r>
      <w:r w:rsidR="00290D02" w:rsidRPr="00504895">
        <w:rPr>
          <w:rFonts w:ascii="Arial" w:hAnsi="Arial" w:cs="Arial"/>
          <w:b/>
          <w:sz w:val="24"/>
          <w:szCs w:val="24"/>
        </w:rPr>
        <w:t xml:space="preserve"> marks]</w:t>
      </w:r>
    </w:p>
    <w:p w14:paraId="6916BAF4" w14:textId="280F149C" w:rsidR="00E72BEC" w:rsidRPr="00504895" w:rsidRDefault="00E72BEC" w:rsidP="009F3B84">
      <w:pPr>
        <w:jc w:val="both"/>
        <w:rPr>
          <w:rFonts w:ascii="Arial" w:hAnsi="Arial" w:cs="Arial"/>
          <w:b/>
          <w:sz w:val="24"/>
          <w:szCs w:val="24"/>
        </w:rPr>
      </w:pPr>
    </w:p>
    <w:p w14:paraId="27E0B7F3" w14:textId="28E561AF" w:rsidR="00E72BEC" w:rsidRDefault="00E72BEC" w:rsidP="00504895">
      <w:pPr>
        <w:jc w:val="center"/>
        <w:rPr>
          <w:rFonts w:ascii="Arial" w:hAnsi="Arial" w:cs="Arial"/>
          <w:b/>
          <w:sz w:val="24"/>
          <w:szCs w:val="24"/>
        </w:rPr>
      </w:pPr>
      <w:r w:rsidRPr="00504895">
        <w:rPr>
          <w:rFonts w:ascii="Arial" w:hAnsi="Arial" w:cs="Arial"/>
          <w:b/>
          <w:noProof/>
          <w:sz w:val="24"/>
          <w:szCs w:val="24"/>
        </w:rPr>
        <w:lastRenderedPageBreak/>
        <w:drawing>
          <wp:inline distT="0" distB="0" distL="0" distR="0" wp14:anchorId="6116D3C1" wp14:editId="434AD54A">
            <wp:extent cx="2540000" cy="254913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1936" cy="2571152"/>
                    </a:xfrm>
                    <a:prstGeom prst="rect">
                      <a:avLst/>
                    </a:prstGeom>
                    <a:noFill/>
                    <a:ln>
                      <a:noFill/>
                    </a:ln>
                  </pic:spPr>
                </pic:pic>
              </a:graphicData>
            </a:graphic>
          </wp:inline>
        </w:drawing>
      </w:r>
    </w:p>
    <w:p w14:paraId="02E13C56" w14:textId="006478E4" w:rsidR="00504895" w:rsidRPr="00504895" w:rsidRDefault="00504895" w:rsidP="00504895">
      <w:pPr>
        <w:jc w:val="center"/>
        <w:rPr>
          <w:rFonts w:ascii="Arial" w:hAnsi="Arial" w:cs="Arial"/>
          <w:bCs/>
          <w:sz w:val="24"/>
          <w:szCs w:val="24"/>
        </w:rPr>
      </w:pPr>
      <w:r w:rsidRPr="00504895">
        <w:rPr>
          <w:rFonts w:ascii="Arial" w:hAnsi="Arial" w:cs="Arial"/>
          <w:bCs/>
          <w:sz w:val="24"/>
          <w:szCs w:val="24"/>
        </w:rPr>
        <w:t>Figure Q3 FSM for parity checker</w:t>
      </w:r>
    </w:p>
    <w:p w14:paraId="46AC90DE" w14:textId="77777777" w:rsidR="00504895" w:rsidRPr="00504895" w:rsidRDefault="00504895" w:rsidP="009F3B84">
      <w:pPr>
        <w:jc w:val="both"/>
        <w:rPr>
          <w:rFonts w:ascii="Arial" w:hAnsi="Arial" w:cs="Arial"/>
          <w:b/>
          <w:sz w:val="24"/>
          <w:szCs w:val="24"/>
        </w:rPr>
      </w:pPr>
    </w:p>
    <w:p w14:paraId="20B59832" w14:textId="545DDF48" w:rsidR="00215A8F" w:rsidRPr="00504895" w:rsidRDefault="00215A8F" w:rsidP="00215A8F">
      <w:pPr>
        <w:jc w:val="both"/>
        <w:rPr>
          <w:rFonts w:ascii="Arial" w:hAnsi="Arial" w:cs="Arial"/>
          <w:b/>
          <w:sz w:val="24"/>
          <w:szCs w:val="24"/>
        </w:rPr>
      </w:pPr>
      <w:r w:rsidRPr="00504895">
        <w:rPr>
          <w:rFonts w:ascii="Arial" w:hAnsi="Arial" w:cs="Arial"/>
          <w:b/>
          <w:sz w:val="24"/>
          <w:szCs w:val="24"/>
        </w:rPr>
        <w:t xml:space="preserve">Problem 4 </w:t>
      </w:r>
    </w:p>
    <w:p w14:paraId="73EA42FE" w14:textId="74E89A25" w:rsidR="00215A8F" w:rsidRDefault="000B2018" w:rsidP="00504895">
      <w:pPr>
        <w:jc w:val="both"/>
        <w:rPr>
          <w:rFonts w:ascii="Arial" w:hAnsi="Arial" w:cs="Arial"/>
          <w:sz w:val="24"/>
          <w:szCs w:val="24"/>
        </w:rPr>
      </w:pPr>
      <w:r w:rsidRPr="00504895">
        <w:rPr>
          <w:rFonts w:ascii="Arial" w:hAnsi="Arial" w:cs="Arial"/>
          <w:sz w:val="24"/>
          <w:szCs w:val="24"/>
        </w:rPr>
        <w:t xml:space="preserve">Based on the state diagram provided in Figure </w:t>
      </w:r>
      <w:r w:rsidR="00504895">
        <w:rPr>
          <w:rFonts w:ascii="Arial" w:hAnsi="Arial" w:cs="Arial"/>
          <w:sz w:val="24"/>
          <w:szCs w:val="24"/>
        </w:rPr>
        <w:t>Q4a</w:t>
      </w:r>
      <w:r w:rsidRPr="00504895">
        <w:rPr>
          <w:rFonts w:ascii="Arial" w:hAnsi="Arial" w:cs="Arial"/>
          <w:sz w:val="24"/>
          <w:szCs w:val="24"/>
        </w:rPr>
        <w:t>, w</w:t>
      </w:r>
      <w:r w:rsidR="00215A8F" w:rsidRPr="00504895">
        <w:rPr>
          <w:rFonts w:ascii="Arial" w:hAnsi="Arial" w:cs="Arial"/>
          <w:sz w:val="24"/>
          <w:szCs w:val="24"/>
        </w:rPr>
        <w:t>rite a Verilog code</w:t>
      </w:r>
      <w:r w:rsidR="00E72BEC" w:rsidRPr="00504895">
        <w:rPr>
          <w:rFonts w:ascii="Arial" w:hAnsi="Arial" w:cs="Arial"/>
          <w:sz w:val="24"/>
          <w:szCs w:val="24"/>
        </w:rPr>
        <w:t xml:space="preserve"> </w:t>
      </w:r>
      <w:r w:rsidR="00215A8F" w:rsidRPr="00504895">
        <w:rPr>
          <w:rFonts w:ascii="Arial" w:hAnsi="Arial" w:cs="Arial"/>
          <w:sz w:val="24"/>
          <w:szCs w:val="24"/>
        </w:rPr>
        <w:t xml:space="preserve">for a 111 Sequence Detector </w:t>
      </w:r>
      <w:r w:rsidR="00E72BEC" w:rsidRPr="00504895">
        <w:rPr>
          <w:rFonts w:ascii="Arial" w:hAnsi="Arial" w:cs="Arial"/>
          <w:sz w:val="24"/>
          <w:szCs w:val="24"/>
        </w:rPr>
        <w:t xml:space="preserve">that outputs 1 when a sequence </w:t>
      </w:r>
      <w:r w:rsidR="00215A8F" w:rsidRPr="00504895">
        <w:rPr>
          <w:rFonts w:ascii="Arial" w:hAnsi="Arial" w:cs="Arial"/>
          <w:sz w:val="24"/>
          <w:szCs w:val="24"/>
        </w:rPr>
        <w:t xml:space="preserve">of </w:t>
      </w:r>
      <w:r w:rsidR="00E72BEC" w:rsidRPr="00504895">
        <w:rPr>
          <w:rFonts w:ascii="Arial" w:hAnsi="Arial" w:cs="Arial"/>
          <w:sz w:val="24"/>
          <w:szCs w:val="24"/>
        </w:rPr>
        <w:t>three consecutive 1’s is applied to input, and 0 otherwise.</w:t>
      </w:r>
      <w:r w:rsidRPr="00504895">
        <w:rPr>
          <w:rFonts w:ascii="Arial" w:hAnsi="Arial" w:cs="Arial"/>
          <w:sz w:val="24"/>
          <w:szCs w:val="24"/>
        </w:rPr>
        <w:t xml:space="preserve"> As example input and output is given in Figure </w:t>
      </w:r>
      <w:r w:rsidR="00504895">
        <w:rPr>
          <w:rFonts w:ascii="Arial" w:hAnsi="Arial" w:cs="Arial"/>
          <w:sz w:val="24"/>
          <w:szCs w:val="24"/>
        </w:rPr>
        <w:t>Q4b</w:t>
      </w:r>
      <w:r w:rsidRPr="00504895">
        <w:rPr>
          <w:rFonts w:ascii="Arial" w:hAnsi="Arial" w:cs="Arial"/>
          <w:sz w:val="24"/>
          <w:szCs w:val="24"/>
        </w:rPr>
        <w:t xml:space="preserve">. </w:t>
      </w:r>
      <w:r w:rsidR="00215A8F" w:rsidRPr="00504895">
        <w:rPr>
          <w:rFonts w:ascii="Arial" w:hAnsi="Arial" w:cs="Arial"/>
          <w:sz w:val="24"/>
          <w:szCs w:val="24"/>
        </w:rPr>
        <w:t xml:space="preserve"> </w:t>
      </w:r>
    </w:p>
    <w:p w14:paraId="1A6E6C0A" w14:textId="1CF6747B" w:rsidR="00504895" w:rsidRPr="00504895" w:rsidRDefault="00504895" w:rsidP="00504895">
      <w:pPr>
        <w:ind w:left="7200"/>
        <w:jc w:val="both"/>
        <w:rPr>
          <w:rFonts w:ascii="Arial" w:hAnsi="Arial" w:cs="Arial"/>
          <w:sz w:val="24"/>
          <w:szCs w:val="24"/>
        </w:rPr>
      </w:pPr>
      <w:r>
        <w:rPr>
          <w:rFonts w:ascii="Arial" w:hAnsi="Arial" w:cs="Arial"/>
          <w:b/>
          <w:sz w:val="24"/>
          <w:szCs w:val="24"/>
        </w:rPr>
        <w:t xml:space="preserve">         </w:t>
      </w:r>
      <w:r w:rsidRPr="00504895">
        <w:rPr>
          <w:rFonts w:ascii="Arial" w:hAnsi="Arial" w:cs="Arial"/>
          <w:b/>
          <w:sz w:val="24"/>
          <w:szCs w:val="24"/>
        </w:rPr>
        <w:t>[2</w:t>
      </w:r>
      <w:r w:rsidR="003543BA">
        <w:rPr>
          <w:rFonts w:ascii="Arial" w:hAnsi="Arial" w:cs="Arial"/>
          <w:b/>
          <w:sz w:val="24"/>
          <w:szCs w:val="24"/>
        </w:rPr>
        <w:t>5</w:t>
      </w:r>
      <w:r w:rsidRPr="00504895">
        <w:rPr>
          <w:rFonts w:ascii="Arial" w:hAnsi="Arial" w:cs="Arial"/>
          <w:b/>
          <w:sz w:val="24"/>
          <w:szCs w:val="24"/>
        </w:rPr>
        <w:t xml:space="preserve"> marks]</w:t>
      </w:r>
    </w:p>
    <w:p w14:paraId="5E66DA05" w14:textId="19154EE8" w:rsidR="00E72BEC" w:rsidRPr="00504895" w:rsidRDefault="00E72BEC" w:rsidP="00504895">
      <w:pPr>
        <w:jc w:val="center"/>
        <w:rPr>
          <w:rFonts w:ascii="Arial" w:hAnsi="Arial" w:cs="Arial"/>
          <w:sz w:val="24"/>
          <w:szCs w:val="24"/>
        </w:rPr>
      </w:pPr>
      <w:r w:rsidRPr="00504895">
        <w:rPr>
          <w:rFonts w:ascii="Arial" w:hAnsi="Arial" w:cs="Arial"/>
          <w:noProof/>
          <w:sz w:val="24"/>
          <w:szCs w:val="24"/>
        </w:rPr>
        <w:drawing>
          <wp:inline distT="0" distB="0" distL="0" distR="0" wp14:anchorId="58F98A3B" wp14:editId="7838D0B9">
            <wp:extent cx="2470150" cy="189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0" cy="1892300"/>
                    </a:xfrm>
                    <a:prstGeom prst="rect">
                      <a:avLst/>
                    </a:prstGeom>
                    <a:noFill/>
                    <a:ln>
                      <a:noFill/>
                    </a:ln>
                  </pic:spPr>
                </pic:pic>
              </a:graphicData>
            </a:graphic>
          </wp:inline>
        </w:drawing>
      </w:r>
    </w:p>
    <w:p w14:paraId="6180C9B6" w14:textId="450CDC86" w:rsidR="000B2018" w:rsidRPr="00504895" w:rsidRDefault="000B2018" w:rsidP="00504895">
      <w:pPr>
        <w:jc w:val="center"/>
        <w:rPr>
          <w:rFonts w:ascii="Arial" w:hAnsi="Arial" w:cs="Arial"/>
          <w:sz w:val="24"/>
          <w:szCs w:val="24"/>
        </w:rPr>
      </w:pPr>
      <w:r w:rsidRPr="00504895">
        <w:rPr>
          <w:rFonts w:ascii="Arial" w:hAnsi="Arial" w:cs="Arial"/>
          <w:sz w:val="24"/>
          <w:szCs w:val="24"/>
        </w:rPr>
        <w:t xml:space="preserve">Figure </w:t>
      </w:r>
      <w:r w:rsidR="00504895">
        <w:rPr>
          <w:rFonts w:ascii="Arial" w:hAnsi="Arial" w:cs="Arial"/>
          <w:sz w:val="24"/>
          <w:szCs w:val="24"/>
        </w:rPr>
        <w:t>Q4a</w:t>
      </w:r>
      <w:r w:rsidRPr="00504895">
        <w:rPr>
          <w:rFonts w:ascii="Arial" w:hAnsi="Arial" w:cs="Arial"/>
          <w:sz w:val="24"/>
          <w:szCs w:val="24"/>
        </w:rPr>
        <w:t xml:space="preserve"> State diagram</w:t>
      </w:r>
    </w:p>
    <w:p w14:paraId="2AC6D6AC" w14:textId="77777777" w:rsidR="00E72BEC" w:rsidRPr="00504895" w:rsidRDefault="00E72BEC" w:rsidP="00504895">
      <w:pPr>
        <w:jc w:val="center"/>
        <w:rPr>
          <w:rFonts w:ascii="Arial" w:hAnsi="Arial" w:cs="Arial"/>
          <w:sz w:val="24"/>
          <w:szCs w:val="24"/>
        </w:rPr>
      </w:pPr>
      <w:r w:rsidRPr="00504895">
        <w:rPr>
          <w:rFonts w:ascii="Arial" w:hAnsi="Arial" w:cs="Arial"/>
          <w:noProof/>
          <w:sz w:val="24"/>
          <w:szCs w:val="24"/>
        </w:rPr>
        <w:drawing>
          <wp:inline distT="0" distB="0" distL="0" distR="0" wp14:anchorId="36AC3A80" wp14:editId="084D0C8E">
            <wp:extent cx="5715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876300"/>
                    </a:xfrm>
                    <a:prstGeom prst="rect">
                      <a:avLst/>
                    </a:prstGeom>
                    <a:noFill/>
                    <a:ln>
                      <a:noFill/>
                    </a:ln>
                  </pic:spPr>
                </pic:pic>
              </a:graphicData>
            </a:graphic>
          </wp:inline>
        </w:drawing>
      </w:r>
    </w:p>
    <w:p w14:paraId="29264AB2" w14:textId="220C42EE" w:rsidR="00E72BEC" w:rsidRPr="00504895" w:rsidRDefault="000B2018" w:rsidP="00504895">
      <w:pPr>
        <w:jc w:val="center"/>
        <w:rPr>
          <w:rFonts w:ascii="Arial" w:hAnsi="Arial" w:cs="Arial"/>
          <w:sz w:val="24"/>
          <w:szCs w:val="24"/>
        </w:rPr>
      </w:pPr>
      <w:r w:rsidRPr="00504895">
        <w:rPr>
          <w:rFonts w:ascii="Arial" w:hAnsi="Arial" w:cs="Arial"/>
          <w:sz w:val="24"/>
          <w:szCs w:val="24"/>
        </w:rPr>
        <w:t xml:space="preserve">Figure </w:t>
      </w:r>
      <w:r w:rsidR="00504895">
        <w:rPr>
          <w:rFonts w:ascii="Arial" w:hAnsi="Arial" w:cs="Arial"/>
          <w:sz w:val="24"/>
          <w:szCs w:val="24"/>
        </w:rPr>
        <w:t>Q4b</w:t>
      </w:r>
      <w:r w:rsidRPr="00504895">
        <w:rPr>
          <w:rFonts w:ascii="Arial" w:hAnsi="Arial" w:cs="Arial"/>
          <w:sz w:val="24"/>
          <w:szCs w:val="24"/>
        </w:rPr>
        <w:t xml:space="preserve"> Example input/output</w:t>
      </w:r>
    </w:p>
    <w:p w14:paraId="3D0C49B5" w14:textId="77777777" w:rsidR="00E72BEC" w:rsidRPr="00504895" w:rsidRDefault="00E72BEC" w:rsidP="00E72BEC">
      <w:pPr>
        <w:rPr>
          <w:rFonts w:ascii="Arial" w:hAnsi="Arial" w:cs="Arial"/>
          <w:sz w:val="24"/>
          <w:szCs w:val="24"/>
        </w:rPr>
      </w:pPr>
    </w:p>
    <w:p w14:paraId="1B7483B1" w14:textId="77777777" w:rsidR="00E72BEC" w:rsidRPr="00504895" w:rsidRDefault="00E72BEC" w:rsidP="00E72BEC">
      <w:pPr>
        <w:rPr>
          <w:rFonts w:ascii="Arial" w:hAnsi="Arial" w:cs="Arial"/>
          <w:sz w:val="24"/>
          <w:szCs w:val="24"/>
        </w:rPr>
      </w:pPr>
    </w:p>
    <w:p w14:paraId="1BDE4AC9" w14:textId="77777777" w:rsidR="00E72BEC" w:rsidRPr="00504895" w:rsidRDefault="00E72BEC" w:rsidP="00E72BEC">
      <w:pPr>
        <w:rPr>
          <w:rFonts w:ascii="Arial" w:hAnsi="Arial" w:cs="Arial"/>
          <w:sz w:val="24"/>
          <w:szCs w:val="24"/>
        </w:rPr>
      </w:pPr>
    </w:p>
    <w:p w14:paraId="39E7C25C" w14:textId="20995326" w:rsidR="00E72BEC" w:rsidRPr="00504895" w:rsidRDefault="000B2018" w:rsidP="00E72BEC">
      <w:pPr>
        <w:rPr>
          <w:rFonts w:ascii="Arial" w:hAnsi="Arial" w:cs="Arial"/>
          <w:b/>
          <w:bCs/>
          <w:sz w:val="24"/>
          <w:szCs w:val="24"/>
        </w:rPr>
      </w:pPr>
      <w:r w:rsidRPr="00504895">
        <w:rPr>
          <w:rFonts w:ascii="Arial" w:hAnsi="Arial" w:cs="Arial"/>
          <w:b/>
          <w:bCs/>
          <w:sz w:val="24"/>
          <w:szCs w:val="24"/>
        </w:rPr>
        <w:lastRenderedPageBreak/>
        <w:t>Problem 5</w:t>
      </w:r>
    </w:p>
    <w:p w14:paraId="1789EF98" w14:textId="3F1C8AD1" w:rsidR="00E72BEC" w:rsidRPr="00504895" w:rsidRDefault="000B2018" w:rsidP="002E54C6">
      <w:pPr>
        <w:jc w:val="both"/>
        <w:rPr>
          <w:rFonts w:ascii="Arial" w:hAnsi="Arial" w:cs="Arial"/>
          <w:sz w:val="24"/>
          <w:szCs w:val="24"/>
        </w:rPr>
      </w:pPr>
      <w:r w:rsidRPr="00504895">
        <w:rPr>
          <w:rFonts w:ascii="Arial" w:hAnsi="Arial" w:cs="Arial"/>
          <w:sz w:val="24"/>
          <w:szCs w:val="24"/>
        </w:rPr>
        <w:t xml:space="preserve">Figure </w:t>
      </w:r>
      <w:r w:rsidR="00155D92">
        <w:rPr>
          <w:rFonts w:ascii="Arial" w:hAnsi="Arial" w:cs="Arial"/>
          <w:sz w:val="24"/>
          <w:szCs w:val="24"/>
        </w:rPr>
        <w:t>Q5a</w:t>
      </w:r>
      <w:r w:rsidRPr="00504895">
        <w:rPr>
          <w:rFonts w:ascii="Arial" w:hAnsi="Arial" w:cs="Arial"/>
          <w:sz w:val="24"/>
          <w:szCs w:val="24"/>
        </w:rPr>
        <w:t xml:space="preserve"> shows</w:t>
      </w:r>
      <w:r w:rsidR="00E72BEC" w:rsidRPr="00504895">
        <w:rPr>
          <w:rFonts w:ascii="Arial" w:hAnsi="Arial" w:cs="Arial"/>
          <w:sz w:val="24"/>
          <w:szCs w:val="24"/>
        </w:rPr>
        <w:t xml:space="preserve"> an electronic combination lock with a reset button, two number buttons (0 and 1), and an unlock output. The combination </w:t>
      </w:r>
      <w:r w:rsidRPr="00504895">
        <w:rPr>
          <w:rFonts w:ascii="Arial" w:hAnsi="Arial" w:cs="Arial"/>
          <w:sz w:val="24"/>
          <w:szCs w:val="24"/>
        </w:rPr>
        <w:t xml:space="preserve">of </w:t>
      </w:r>
      <w:r w:rsidR="00E72BEC" w:rsidRPr="00504895">
        <w:rPr>
          <w:rFonts w:ascii="Arial" w:hAnsi="Arial" w:cs="Arial"/>
          <w:sz w:val="24"/>
          <w:szCs w:val="24"/>
        </w:rPr>
        <w:t>01011</w:t>
      </w:r>
      <w:r w:rsidRPr="00504895">
        <w:rPr>
          <w:rFonts w:ascii="Arial" w:hAnsi="Arial" w:cs="Arial"/>
          <w:sz w:val="24"/>
          <w:szCs w:val="24"/>
        </w:rPr>
        <w:t xml:space="preserve"> will unlock the lock. </w:t>
      </w:r>
      <w:r w:rsidR="002E54C6" w:rsidRPr="00504895">
        <w:rPr>
          <w:rFonts w:ascii="Arial" w:hAnsi="Arial" w:cs="Arial"/>
          <w:sz w:val="24"/>
          <w:szCs w:val="24"/>
        </w:rPr>
        <w:t xml:space="preserve">Based on the state diagram shown in </w:t>
      </w:r>
      <w:r w:rsidRPr="00504895">
        <w:rPr>
          <w:rFonts w:ascii="Arial" w:hAnsi="Arial" w:cs="Arial"/>
          <w:sz w:val="24"/>
          <w:szCs w:val="24"/>
        </w:rPr>
        <w:t xml:space="preserve">Figure </w:t>
      </w:r>
      <w:r w:rsidR="00155D92">
        <w:rPr>
          <w:rFonts w:ascii="Arial" w:hAnsi="Arial" w:cs="Arial"/>
          <w:sz w:val="24"/>
          <w:szCs w:val="24"/>
        </w:rPr>
        <w:t>Q5b</w:t>
      </w:r>
      <w:r w:rsidR="002E54C6" w:rsidRPr="00504895">
        <w:rPr>
          <w:rFonts w:ascii="Arial" w:hAnsi="Arial" w:cs="Arial"/>
          <w:sz w:val="24"/>
          <w:szCs w:val="24"/>
        </w:rPr>
        <w:t>, write a Verilog code to implement the design.</w:t>
      </w:r>
      <w:r w:rsidRPr="00504895">
        <w:rPr>
          <w:rFonts w:ascii="Arial" w:hAnsi="Arial" w:cs="Arial"/>
          <w:sz w:val="24"/>
          <w:szCs w:val="24"/>
        </w:rPr>
        <w:t xml:space="preserve"> </w:t>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r>
      <w:r w:rsidR="003543BA">
        <w:rPr>
          <w:rFonts w:ascii="Arial" w:hAnsi="Arial" w:cs="Arial"/>
          <w:sz w:val="24"/>
          <w:szCs w:val="24"/>
        </w:rPr>
        <w:tab/>
        <w:t xml:space="preserve">         </w:t>
      </w:r>
      <w:r w:rsidR="003543BA" w:rsidRPr="00504895">
        <w:rPr>
          <w:rFonts w:ascii="Arial" w:hAnsi="Arial" w:cs="Arial"/>
          <w:b/>
          <w:sz w:val="24"/>
          <w:szCs w:val="24"/>
        </w:rPr>
        <w:t>[2</w:t>
      </w:r>
      <w:r w:rsidR="003543BA">
        <w:rPr>
          <w:rFonts w:ascii="Arial" w:hAnsi="Arial" w:cs="Arial"/>
          <w:b/>
          <w:sz w:val="24"/>
          <w:szCs w:val="24"/>
        </w:rPr>
        <w:t>5</w:t>
      </w:r>
      <w:r w:rsidR="003543BA" w:rsidRPr="00504895">
        <w:rPr>
          <w:rFonts w:ascii="Arial" w:hAnsi="Arial" w:cs="Arial"/>
          <w:b/>
          <w:sz w:val="24"/>
          <w:szCs w:val="24"/>
        </w:rPr>
        <w:t xml:space="preserve"> marks]</w:t>
      </w:r>
    </w:p>
    <w:p w14:paraId="21B966A6" w14:textId="77777777" w:rsidR="00E72BEC" w:rsidRPr="00504895" w:rsidRDefault="00E72BEC" w:rsidP="00E72BEC">
      <w:pPr>
        <w:rPr>
          <w:rFonts w:ascii="Arial" w:hAnsi="Arial" w:cs="Arial"/>
          <w:sz w:val="24"/>
          <w:szCs w:val="24"/>
        </w:rPr>
      </w:pPr>
    </w:p>
    <w:p w14:paraId="60A3AC45" w14:textId="77777777" w:rsidR="00E72BEC" w:rsidRPr="00504895" w:rsidRDefault="00E72BEC" w:rsidP="00155D92">
      <w:pPr>
        <w:jc w:val="center"/>
        <w:rPr>
          <w:rFonts w:ascii="Arial" w:hAnsi="Arial" w:cs="Arial"/>
          <w:sz w:val="24"/>
          <w:szCs w:val="24"/>
        </w:rPr>
      </w:pPr>
      <w:r w:rsidRPr="00504895">
        <w:rPr>
          <w:rFonts w:ascii="Arial" w:hAnsi="Arial" w:cs="Arial"/>
          <w:noProof/>
          <w:sz w:val="24"/>
          <w:szCs w:val="24"/>
        </w:rPr>
        <w:drawing>
          <wp:inline distT="0" distB="0" distL="0" distR="0" wp14:anchorId="271E11FE" wp14:editId="18C1231C">
            <wp:extent cx="4029710" cy="26104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9542" cy="2623274"/>
                    </a:xfrm>
                    <a:prstGeom prst="rect">
                      <a:avLst/>
                    </a:prstGeom>
                    <a:noFill/>
                    <a:ln>
                      <a:noFill/>
                    </a:ln>
                  </pic:spPr>
                </pic:pic>
              </a:graphicData>
            </a:graphic>
          </wp:inline>
        </w:drawing>
      </w:r>
    </w:p>
    <w:p w14:paraId="0214B53A" w14:textId="060998E8" w:rsidR="00E72BEC" w:rsidRPr="00504895" w:rsidRDefault="000B2018" w:rsidP="00155D92">
      <w:pPr>
        <w:jc w:val="center"/>
        <w:rPr>
          <w:rFonts w:ascii="Arial" w:hAnsi="Arial" w:cs="Arial"/>
          <w:sz w:val="24"/>
          <w:szCs w:val="24"/>
        </w:rPr>
      </w:pPr>
      <w:r w:rsidRPr="00504895">
        <w:rPr>
          <w:rFonts w:ascii="Arial" w:hAnsi="Arial" w:cs="Arial"/>
          <w:sz w:val="24"/>
          <w:szCs w:val="24"/>
        </w:rPr>
        <w:t xml:space="preserve">Figure </w:t>
      </w:r>
      <w:r w:rsidR="00155D92">
        <w:rPr>
          <w:rFonts w:ascii="Arial" w:hAnsi="Arial" w:cs="Arial"/>
          <w:sz w:val="24"/>
          <w:szCs w:val="24"/>
        </w:rPr>
        <w:t>Q5a</w:t>
      </w:r>
      <w:r w:rsidR="002E54C6" w:rsidRPr="00504895">
        <w:rPr>
          <w:rFonts w:ascii="Arial" w:hAnsi="Arial" w:cs="Arial"/>
          <w:sz w:val="24"/>
          <w:szCs w:val="24"/>
        </w:rPr>
        <w:t xml:space="preserve"> Electronic combination lock</w:t>
      </w:r>
    </w:p>
    <w:p w14:paraId="1A266367" w14:textId="77777777" w:rsidR="000B2018" w:rsidRPr="00504895" w:rsidRDefault="000B2018" w:rsidP="00155D92">
      <w:pPr>
        <w:jc w:val="center"/>
        <w:rPr>
          <w:rFonts w:ascii="Arial" w:hAnsi="Arial" w:cs="Arial"/>
          <w:sz w:val="24"/>
          <w:szCs w:val="24"/>
        </w:rPr>
      </w:pPr>
    </w:p>
    <w:p w14:paraId="6F792398" w14:textId="4DC02F9F" w:rsidR="00E72BEC" w:rsidRPr="00504895" w:rsidRDefault="00E72BEC" w:rsidP="00155D92">
      <w:pPr>
        <w:jc w:val="center"/>
        <w:rPr>
          <w:rFonts w:ascii="Arial" w:hAnsi="Arial" w:cs="Arial"/>
          <w:sz w:val="24"/>
          <w:szCs w:val="24"/>
        </w:rPr>
      </w:pPr>
      <w:r w:rsidRPr="00504895">
        <w:rPr>
          <w:rFonts w:ascii="Arial" w:hAnsi="Arial" w:cs="Arial"/>
          <w:noProof/>
          <w:sz w:val="24"/>
          <w:szCs w:val="24"/>
        </w:rPr>
        <w:drawing>
          <wp:inline distT="0" distB="0" distL="0" distR="0" wp14:anchorId="20B724C4" wp14:editId="6AB9CD0E">
            <wp:extent cx="3606006" cy="26905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6951" cy="2728523"/>
                    </a:xfrm>
                    <a:prstGeom prst="rect">
                      <a:avLst/>
                    </a:prstGeom>
                    <a:noFill/>
                    <a:ln>
                      <a:noFill/>
                    </a:ln>
                  </pic:spPr>
                </pic:pic>
              </a:graphicData>
            </a:graphic>
          </wp:inline>
        </w:drawing>
      </w:r>
    </w:p>
    <w:p w14:paraId="60EFD25B" w14:textId="7D59441C" w:rsidR="000B2018" w:rsidRPr="00504895" w:rsidRDefault="000B2018" w:rsidP="00155D92">
      <w:pPr>
        <w:jc w:val="center"/>
        <w:rPr>
          <w:rFonts w:ascii="Arial" w:hAnsi="Arial" w:cs="Arial"/>
          <w:sz w:val="24"/>
          <w:szCs w:val="24"/>
        </w:rPr>
      </w:pPr>
      <w:r w:rsidRPr="00504895">
        <w:rPr>
          <w:rFonts w:ascii="Arial" w:hAnsi="Arial" w:cs="Arial"/>
          <w:sz w:val="24"/>
          <w:szCs w:val="24"/>
        </w:rPr>
        <w:t xml:space="preserve">Figure </w:t>
      </w:r>
      <w:r w:rsidR="00155D92">
        <w:rPr>
          <w:rFonts w:ascii="Arial" w:hAnsi="Arial" w:cs="Arial"/>
          <w:sz w:val="24"/>
          <w:szCs w:val="24"/>
        </w:rPr>
        <w:t>Q5b</w:t>
      </w:r>
      <w:r w:rsidR="002E54C6" w:rsidRPr="00504895">
        <w:rPr>
          <w:rFonts w:ascii="Arial" w:hAnsi="Arial" w:cs="Arial"/>
          <w:sz w:val="24"/>
          <w:szCs w:val="24"/>
        </w:rPr>
        <w:t xml:space="preserve"> State diagram for the electronic combination lock</w:t>
      </w:r>
    </w:p>
    <w:p w14:paraId="155780E6" w14:textId="77777777" w:rsidR="00E72BEC" w:rsidRPr="00504895" w:rsidRDefault="00E72BEC" w:rsidP="00E72BEC">
      <w:pPr>
        <w:rPr>
          <w:rFonts w:ascii="Arial" w:hAnsi="Arial" w:cs="Arial"/>
          <w:sz w:val="24"/>
          <w:szCs w:val="24"/>
        </w:rPr>
      </w:pPr>
    </w:p>
    <w:p w14:paraId="58F8B9B7" w14:textId="6496DA3C" w:rsidR="00E72BEC" w:rsidRPr="00504895" w:rsidRDefault="00E72BEC" w:rsidP="00E72BEC">
      <w:pPr>
        <w:rPr>
          <w:rFonts w:ascii="Arial" w:hAnsi="Arial" w:cs="Arial"/>
          <w:sz w:val="24"/>
          <w:szCs w:val="24"/>
        </w:rPr>
      </w:pPr>
    </w:p>
    <w:p w14:paraId="78EA81C5" w14:textId="77777777" w:rsidR="00553216" w:rsidRPr="00504895" w:rsidRDefault="00553216" w:rsidP="009F3B84">
      <w:pPr>
        <w:jc w:val="both"/>
        <w:rPr>
          <w:rFonts w:ascii="Arial" w:hAnsi="Arial" w:cs="Arial"/>
          <w:b/>
          <w:sz w:val="24"/>
          <w:szCs w:val="24"/>
        </w:rPr>
      </w:pPr>
    </w:p>
    <w:sectPr w:rsidR="00553216" w:rsidRPr="0050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den, Mustafa Suphi">
    <w15:presenceInfo w15:providerId="None" w15:userId="Erden, Mustafa Sup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5D2"/>
    <w:rsid w:val="000B2018"/>
    <w:rsid w:val="001139EF"/>
    <w:rsid w:val="0012292D"/>
    <w:rsid w:val="00155D92"/>
    <w:rsid w:val="00215A8F"/>
    <w:rsid w:val="00290D02"/>
    <w:rsid w:val="002E54C6"/>
    <w:rsid w:val="00353252"/>
    <w:rsid w:val="003543BA"/>
    <w:rsid w:val="00462BE4"/>
    <w:rsid w:val="00504895"/>
    <w:rsid w:val="00553216"/>
    <w:rsid w:val="00725367"/>
    <w:rsid w:val="00805CD1"/>
    <w:rsid w:val="00826643"/>
    <w:rsid w:val="008F21A5"/>
    <w:rsid w:val="009825EA"/>
    <w:rsid w:val="00990134"/>
    <w:rsid w:val="009F3B84"/>
    <w:rsid w:val="00A9142B"/>
    <w:rsid w:val="00AB7C4C"/>
    <w:rsid w:val="00B65DB6"/>
    <w:rsid w:val="00C2522E"/>
    <w:rsid w:val="00C64535"/>
    <w:rsid w:val="00CF75D2"/>
    <w:rsid w:val="00E72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16E4"/>
  <w15:chartTrackingRefBased/>
  <w15:docId w15:val="{D5DC0742-F775-4172-A9E9-7AE88ED0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92D"/>
    <w:rPr>
      <w:color w:val="0563C1" w:themeColor="hyperlink"/>
      <w:u w:val="single"/>
    </w:rPr>
  </w:style>
  <w:style w:type="character" w:styleId="UnresolvedMention">
    <w:name w:val="Unresolved Mention"/>
    <w:basedOn w:val="DefaultParagraphFont"/>
    <w:uiPriority w:val="99"/>
    <w:semiHidden/>
    <w:unhideWhenUsed/>
    <w:rsid w:val="00122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288C4B8455B44AFF837F2EF987440" ma:contentTypeVersion="18" ma:contentTypeDescription="Create a new document." ma:contentTypeScope="" ma:versionID="de9ffbcc9528f57e63468b197213ceea">
  <xsd:schema xmlns:xsd="http://www.w3.org/2001/XMLSchema" xmlns:xs="http://www.w3.org/2001/XMLSchema" xmlns:p="http://schemas.microsoft.com/office/2006/metadata/properties" xmlns:ns2="c60aa403-415a-4c3a-b8be-bf26236cf65d" xmlns:ns3="29161f02-d5c3-489c-b27c-efed76c004ec" targetNamespace="http://schemas.microsoft.com/office/2006/metadata/properties" ma:root="true" ma:fieldsID="fbe3be916441a7417d8b7ed7b2b7ca17" ns2:_="" ns3:_="">
    <xsd:import namespace="c60aa403-415a-4c3a-b8be-bf26236cf65d"/>
    <xsd:import namespace="29161f02-d5c3-489c-b27c-efed76c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aa403-415a-4c3a-b8be-bf26236cf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161f02-d5c3-489c-b27c-efed76c004e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3bd5ffd-da89-4775-ad96-df9a49588759}" ma:internalName="TaxCatchAll" ma:showField="CatchAllData" ma:web="29161f02-d5c3-489c-b27c-efed76c004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161f02-d5c3-489c-b27c-efed76c004ec" xsi:nil="true"/>
    <lcf76f155ced4ddcb4097134ff3c332f xmlns="c60aa403-415a-4c3a-b8be-bf26236cf65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FF094A-AA71-4649-8E83-4CA5284003F4}"/>
</file>

<file path=customXml/itemProps2.xml><?xml version="1.0" encoding="utf-8"?>
<ds:datastoreItem xmlns:ds="http://schemas.openxmlformats.org/officeDocument/2006/customXml" ds:itemID="{AC82C6D1-CCA2-4A70-9CF6-0E046846C782}"/>
</file>

<file path=customXml/itemProps3.xml><?xml version="1.0" encoding="utf-8"?>
<ds:datastoreItem xmlns:ds="http://schemas.openxmlformats.org/officeDocument/2006/customXml" ds:itemID="{074E73C5-2CE8-44D0-9539-FB6ABA65899D}"/>
</file>

<file path=docProps/app.xml><?xml version="1.0" encoding="utf-8"?>
<Properties xmlns="http://schemas.openxmlformats.org/officeDocument/2006/extended-properties" xmlns:vt="http://schemas.openxmlformats.org/officeDocument/2006/docPropsVTypes">
  <Template>Normal</Template>
  <TotalTime>42</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Belyaev, Alexander</dc:creator>
  <cp:keywords/>
  <dc:description/>
  <cp:lastModifiedBy>Choong, Florence Chiao Mei</cp:lastModifiedBy>
  <cp:revision>7</cp:revision>
  <dcterms:created xsi:type="dcterms:W3CDTF">2021-02-24T13:47:00Z</dcterms:created>
  <dcterms:modified xsi:type="dcterms:W3CDTF">2021-03-01T10:12:00Z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0x010100794288C4B8455B44AFF837F2EF987440</vt:lpwstr>
  </property>
</Properties>
</file>